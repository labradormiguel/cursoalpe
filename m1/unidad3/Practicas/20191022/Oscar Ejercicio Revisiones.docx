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61A" w:rsidRPr="0037561A" w:rsidRDefault="0037561A" w:rsidP="0037561A">
      <w:pPr>
        <w:rPr>
          <w:sz w:val="24"/>
        </w:rPr>
      </w:pPr>
      <w:r w:rsidRPr="0037561A">
        <w:rPr>
          <w:sz w:val="24"/>
        </w:rPr>
        <w:t xml:space="preserve">En un lugar de la </w:t>
      </w:r>
      <w:del w:id="0" w:author="Oscar" w:date="2019-10-22T12:45:00Z">
        <w:r w:rsidRPr="0037561A" w:rsidDel="0067553B">
          <w:rPr>
            <w:sz w:val="24"/>
          </w:rPr>
          <w:delText xml:space="preserve">_____ </w:delText>
        </w:r>
      </w:del>
      <w:ins w:id="1" w:author="Oscar" w:date="2019-10-22T12:45:00Z">
        <w:r w:rsidR="0067553B">
          <w:rPr>
            <w:sz w:val="24"/>
          </w:rPr>
          <w:t>mancha</w:t>
        </w:r>
        <w:r w:rsidR="0067553B" w:rsidRPr="0037561A">
          <w:rPr>
            <w:sz w:val="24"/>
          </w:rPr>
          <w:t xml:space="preserve"> </w:t>
        </w:r>
      </w:ins>
      <w:r w:rsidRPr="0037561A">
        <w:rPr>
          <w:sz w:val="24"/>
        </w:rPr>
        <w:t xml:space="preserve">de cuyo nombre no quiero </w:t>
      </w:r>
      <w:del w:id="2" w:author="Oscar" w:date="2019-10-22T12:45:00Z">
        <w:r w:rsidRPr="0037561A" w:rsidDel="0067553B">
          <w:rPr>
            <w:sz w:val="24"/>
          </w:rPr>
          <w:delText xml:space="preserve">_______, </w:delText>
        </w:r>
      </w:del>
      <w:ins w:id="3" w:author="Oscar" w:date="2019-10-22T12:45:00Z">
        <w:r w:rsidR="0067553B">
          <w:rPr>
            <w:sz w:val="24"/>
          </w:rPr>
          <w:t>acordarme</w:t>
        </w:r>
        <w:r w:rsidR="0067553B" w:rsidRPr="0037561A">
          <w:rPr>
            <w:sz w:val="24"/>
          </w:rPr>
          <w:t xml:space="preserve">, </w:t>
        </w:r>
      </w:ins>
      <w:r w:rsidRPr="0037561A">
        <w:rPr>
          <w:sz w:val="24"/>
        </w:rPr>
        <w:t>no ha mucho tiempo que vivía</w:t>
      </w:r>
      <w:r>
        <w:rPr>
          <w:sz w:val="24"/>
        </w:rPr>
        <w:t xml:space="preserve"> </w:t>
      </w:r>
      <w:r w:rsidRPr="0037561A">
        <w:rPr>
          <w:sz w:val="24"/>
        </w:rPr>
        <w:t xml:space="preserve">un </w:t>
      </w:r>
      <w:del w:id="4" w:author="Oscar" w:date="2019-10-22T12:46:00Z">
        <w:r w:rsidRPr="0037561A" w:rsidDel="0067553B">
          <w:rPr>
            <w:sz w:val="24"/>
          </w:rPr>
          <w:delText>________</w:delText>
        </w:r>
      </w:del>
      <w:ins w:id="5" w:author="Oscar" w:date="2019-10-22T12:46:00Z">
        <w:r w:rsidR="0067553B">
          <w:rPr>
            <w:sz w:val="24"/>
          </w:rPr>
          <w:t xml:space="preserve">caballero </w:t>
        </w:r>
      </w:ins>
      <w:r w:rsidRPr="0037561A">
        <w:rPr>
          <w:sz w:val="24"/>
        </w:rPr>
        <w:t xml:space="preserve">de los de lanza en astillero, </w:t>
      </w:r>
      <w:del w:id="6" w:author="Oscar" w:date="2019-10-22T12:47:00Z">
        <w:r w:rsidRPr="0037561A" w:rsidDel="0067553B">
          <w:rPr>
            <w:sz w:val="24"/>
          </w:rPr>
          <w:delText>_______</w:delText>
        </w:r>
      </w:del>
      <w:ins w:id="7" w:author="Oscar" w:date="2019-10-22T12:47:00Z">
        <w:r w:rsidR="0067553B">
          <w:rPr>
            <w:sz w:val="24"/>
          </w:rPr>
          <w:t>coraza</w:t>
        </w:r>
      </w:ins>
      <w:del w:id="8" w:author="Oscar" w:date="2019-10-22T12:47:00Z">
        <w:r w:rsidRPr="0037561A" w:rsidDel="0067553B">
          <w:rPr>
            <w:sz w:val="24"/>
          </w:rPr>
          <w:delText xml:space="preserve"> </w:delText>
        </w:r>
      </w:del>
      <w:ins w:id="9" w:author="Oscar" w:date="2019-10-22T12:47:00Z">
        <w:r w:rsidR="0067553B" w:rsidRPr="0037561A">
          <w:rPr>
            <w:sz w:val="24"/>
          </w:rPr>
          <w:t xml:space="preserve"> </w:t>
        </w:r>
      </w:ins>
      <w:r w:rsidRPr="0037561A">
        <w:rPr>
          <w:sz w:val="24"/>
        </w:rPr>
        <w:t xml:space="preserve">antigua, rocín flaco y </w:t>
      </w:r>
      <w:del w:id="10" w:author="Oscar" w:date="2019-10-22T12:48:00Z">
        <w:r w:rsidRPr="0037561A" w:rsidDel="0067553B">
          <w:rPr>
            <w:sz w:val="24"/>
          </w:rPr>
          <w:delText>______</w:delText>
        </w:r>
      </w:del>
      <w:ins w:id="11" w:author="Oscar" w:date="2019-10-22T12:48:00Z">
        <w:r w:rsidR="0067553B">
          <w:rPr>
            <w:sz w:val="24"/>
          </w:rPr>
          <w:t xml:space="preserve">espíritu </w:t>
        </w:r>
      </w:ins>
      <w:r w:rsidRPr="0037561A">
        <w:rPr>
          <w:sz w:val="24"/>
        </w:rPr>
        <w:t>corredor.</w:t>
      </w:r>
    </w:p>
    <w:p w:rsidR="0037561A" w:rsidRPr="0037561A" w:rsidRDefault="0037561A" w:rsidP="0037561A">
      <w:pPr>
        <w:rPr>
          <w:sz w:val="24"/>
        </w:rPr>
      </w:pPr>
      <w:r w:rsidRPr="0037561A">
        <w:rPr>
          <w:sz w:val="24"/>
        </w:rPr>
        <w:t xml:space="preserve">Una olla de algo más vaca que carnero, salpicón las más noches, </w:t>
      </w:r>
      <w:del w:id="12" w:author="Oscar" w:date="2019-10-22T12:49:00Z">
        <w:r w:rsidRPr="0037561A" w:rsidDel="0067553B">
          <w:rPr>
            <w:sz w:val="24"/>
          </w:rPr>
          <w:delText xml:space="preserve">_____ </w:delText>
        </w:r>
      </w:del>
      <w:ins w:id="13" w:author="Oscar" w:date="2019-10-22T12:49:00Z">
        <w:r w:rsidR="0067553B">
          <w:rPr>
            <w:sz w:val="24"/>
          </w:rPr>
          <w:t>pan</w:t>
        </w:r>
        <w:r w:rsidR="0067553B" w:rsidRPr="0037561A">
          <w:rPr>
            <w:sz w:val="24"/>
          </w:rPr>
          <w:t xml:space="preserve"> </w:t>
        </w:r>
      </w:ins>
      <w:r w:rsidRPr="0037561A">
        <w:rPr>
          <w:sz w:val="24"/>
        </w:rPr>
        <w:t xml:space="preserve">y </w:t>
      </w:r>
      <w:del w:id="14" w:author="Oscar" w:date="2019-10-22T12:49:00Z">
        <w:r w:rsidRPr="0037561A" w:rsidDel="0067553B">
          <w:rPr>
            <w:sz w:val="24"/>
          </w:rPr>
          <w:delText xml:space="preserve">______ </w:delText>
        </w:r>
      </w:del>
      <w:ins w:id="15" w:author="Oscar" w:date="2019-10-22T12:49:00Z">
        <w:r w:rsidR="0067553B">
          <w:rPr>
            <w:sz w:val="24"/>
          </w:rPr>
          <w:t>chorizo</w:t>
        </w:r>
        <w:r w:rsidR="0067553B" w:rsidRPr="0037561A">
          <w:rPr>
            <w:sz w:val="24"/>
          </w:rPr>
          <w:t xml:space="preserve"> </w:t>
        </w:r>
      </w:ins>
      <w:r w:rsidRPr="0037561A">
        <w:rPr>
          <w:sz w:val="24"/>
        </w:rPr>
        <w:t>los</w:t>
      </w:r>
      <w:r>
        <w:rPr>
          <w:sz w:val="24"/>
        </w:rPr>
        <w:t xml:space="preserve"> </w:t>
      </w:r>
      <w:r w:rsidRPr="0037561A">
        <w:rPr>
          <w:sz w:val="24"/>
        </w:rPr>
        <w:t xml:space="preserve">sábados, </w:t>
      </w:r>
      <w:del w:id="16" w:author="Oscar" w:date="2019-10-22T12:48:00Z">
        <w:r w:rsidRPr="0037561A" w:rsidDel="0067553B">
          <w:rPr>
            <w:sz w:val="24"/>
          </w:rPr>
          <w:delText>lantejas</w:delText>
        </w:r>
      </w:del>
      <w:ins w:id="17" w:author="Oscar" w:date="2019-10-22T12:48:00Z">
        <w:r w:rsidR="0067553B" w:rsidRPr="0037561A">
          <w:rPr>
            <w:sz w:val="24"/>
          </w:rPr>
          <w:t>lentejas</w:t>
        </w:r>
      </w:ins>
      <w:r w:rsidRPr="0037561A">
        <w:rPr>
          <w:sz w:val="24"/>
        </w:rPr>
        <w:t xml:space="preserve"> los viernes, algún palomino de añadidura los domingos, consumían las tres</w:t>
      </w:r>
      <w:r>
        <w:rPr>
          <w:sz w:val="24"/>
        </w:rPr>
        <w:t xml:space="preserve"> </w:t>
      </w:r>
      <w:r w:rsidRPr="0037561A">
        <w:rPr>
          <w:sz w:val="24"/>
        </w:rPr>
        <w:t xml:space="preserve">partes de su hacienda. El resto </w:t>
      </w:r>
      <w:del w:id="18" w:author="Oscar" w:date="2019-10-22T12:50:00Z">
        <w:r w:rsidRPr="0037561A" w:rsidDel="0067553B">
          <w:rPr>
            <w:sz w:val="24"/>
          </w:rPr>
          <w:delText xml:space="preserve">della </w:delText>
        </w:r>
      </w:del>
      <w:ins w:id="19" w:author="Oscar" w:date="2019-10-22T12:50:00Z">
        <w:r w:rsidR="0067553B">
          <w:rPr>
            <w:sz w:val="24"/>
          </w:rPr>
          <w:t>de ella</w:t>
        </w:r>
        <w:r w:rsidR="0067553B" w:rsidRPr="0037561A">
          <w:rPr>
            <w:sz w:val="24"/>
          </w:rPr>
          <w:t xml:space="preserve"> </w:t>
        </w:r>
      </w:ins>
      <w:r w:rsidRPr="0037561A">
        <w:rPr>
          <w:sz w:val="24"/>
        </w:rPr>
        <w:t>concluían sayo de velarte, calzas de velludo para las</w:t>
      </w:r>
      <w:r>
        <w:rPr>
          <w:sz w:val="24"/>
        </w:rPr>
        <w:t xml:space="preserve"> </w:t>
      </w:r>
      <w:r w:rsidRPr="0037561A">
        <w:rPr>
          <w:sz w:val="24"/>
        </w:rPr>
        <w:t xml:space="preserve">fiestas, con sus pantuflos de lo </w:t>
      </w:r>
      <w:del w:id="20" w:author="Oscar" w:date="2019-10-22T12:50:00Z">
        <w:r w:rsidRPr="0037561A" w:rsidDel="0067553B">
          <w:rPr>
            <w:sz w:val="24"/>
          </w:rPr>
          <w:delText>mesmo</w:delText>
        </w:r>
      </w:del>
      <w:ins w:id="21" w:author="Oscar" w:date="2019-10-22T12:50:00Z">
        <w:r w:rsidR="0067553B">
          <w:rPr>
            <w:sz w:val="24"/>
          </w:rPr>
          <w:t>mismo</w:t>
        </w:r>
      </w:ins>
      <w:r w:rsidRPr="0037561A">
        <w:rPr>
          <w:sz w:val="24"/>
        </w:rPr>
        <w:t xml:space="preserve">, y los días de </w:t>
      </w:r>
      <w:del w:id="22" w:author="Oscar" w:date="2019-10-22T12:50:00Z">
        <w:r w:rsidRPr="0037561A" w:rsidDel="0067553B">
          <w:rPr>
            <w:sz w:val="24"/>
          </w:rPr>
          <w:delText xml:space="preserve">entresemana </w:delText>
        </w:r>
      </w:del>
      <w:ins w:id="23" w:author="Oscar" w:date="2019-10-22T12:50:00Z">
        <w:r w:rsidR="0067553B">
          <w:rPr>
            <w:sz w:val="24"/>
          </w:rPr>
          <w:t>entre semana</w:t>
        </w:r>
        <w:r w:rsidR="0067553B" w:rsidRPr="0037561A">
          <w:rPr>
            <w:sz w:val="24"/>
          </w:rPr>
          <w:t xml:space="preserve"> </w:t>
        </w:r>
      </w:ins>
      <w:r w:rsidRPr="0037561A">
        <w:rPr>
          <w:sz w:val="24"/>
        </w:rPr>
        <w:t>se honraba con su</w:t>
      </w:r>
      <w:r>
        <w:rPr>
          <w:sz w:val="24"/>
        </w:rPr>
        <w:t xml:space="preserve"> </w:t>
      </w:r>
      <w:del w:id="24" w:author="Oscar" w:date="2019-10-22T12:50:00Z">
        <w:r w:rsidRPr="0037561A" w:rsidDel="0067553B">
          <w:rPr>
            <w:sz w:val="24"/>
          </w:rPr>
          <w:delText xml:space="preserve">________ </w:delText>
        </w:r>
      </w:del>
      <w:ins w:id="25" w:author="Oscar" w:date="2019-10-22T12:50:00Z">
        <w:r w:rsidR="0067553B">
          <w:rPr>
            <w:sz w:val="24"/>
          </w:rPr>
          <w:t>ropa</w:t>
        </w:r>
        <w:r w:rsidR="0067553B" w:rsidRPr="0037561A">
          <w:rPr>
            <w:sz w:val="24"/>
          </w:rPr>
          <w:t xml:space="preserve"> </w:t>
        </w:r>
      </w:ins>
      <w:r w:rsidRPr="0037561A">
        <w:rPr>
          <w:sz w:val="24"/>
        </w:rPr>
        <w:t xml:space="preserve">de lo más fino. Tenía en su casa una </w:t>
      </w:r>
      <w:del w:id="26" w:author="Oscar" w:date="2019-10-22T12:51:00Z">
        <w:r w:rsidRPr="0037561A" w:rsidDel="0067553B">
          <w:rPr>
            <w:sz w:val="24"/>
          </w:rPr>
          <w:delText xml:space="preserve">________ </w:delText>
        </w:r>
      </w:del>
      <w:ins w:id="27" w:author="Oscar" w:date="2019-10-22T12:51:00Z">
        <w:r w:rsidR="0067553B">
          <w:rPr>
            <w:sz w:val="24"/>
          </w:rPr>
          <w:t>ama de llaves</w:t>
        </w:r>
        <w:r w:rsidR="0067553B" w:rsidRPr="0037561A">
          <w:rPr>
            <w:sz w:val="24"/>
          </w:rPr>
          <w:t xml:space="preserve"> </w:t>
        </w:r>
      </w:ins>
      <w:r w:rsidRPr="0037561A">
        <w:rPr>
          <w:sz w:val="24"/>
        </w:rPr>
        <w:t>que pasaba de los cuarenta, y</w:t>
      </w:r>
      <w:r>
        <w:rPr>
          <w:sz w:val="24"/>
        </w:rPr>
        <w:t xml:space="preserve"> </w:t>
      </w:r>
      <w:r w:rsidRPr="0037561A">
        <w:rPr>
          <w:sz w:val="24"/>
        </w:rPr>
        <w:t xml:space="preserve">una </w:t>
      </w:r>
      <w:del w:id="28" w:author="Oscar" w:date="2019-10-22T12:51:00Z">
        <w:r w:rsidRPr="0037561A" w:rsidDel="0067553B">
          <w:rPr>
            <w:sz w:val="24"/>
          </w:rPr>
          <w:delText xml:space="preserve">_______ </w:delText>
        </w:r>
      </w:del>
      <w:ins w:id="29" w:author="Oscar" w:date="2019-10-22T12:51:00Z">
        <w:r w:rsidR="0067553B">
          <w:rPr>
            <w:sz w:val="24"/>
          </w:rPr>
          <w:t>cocinera</w:t>
        </w:r>
        <w:r w:rsidR="0067553B" w:rsidRPr="0037561A">
          <w:rPr>
            <w:sz w:val="24"/>
          </w:rPr>
          <w:t xml:space="preserve"> </w:t>
        </w:r>
      </w:ins>
      <w:r w:rsidRPr="0037561A">
        <w:rPr>
          <w:sz w:val="24"/>
        </w:rPr>
        <w:t>que no llegaba a los</w:t>
      </w:r>
      <w:del w:id="30" w:author="Oscar" w:date="2019-10-22T12:51:00Z">
        <w:r w:rsidRPr="0037561A" w:rsidDel="0067553B">
          <w:rPr>
            <w:sz w:val="24"/>
          </w:rPr>
          <w:delText>_______</w:delText>
        </w:r>
        <w:r w:rsidR="00863D60" w:rsidRPr="0037561A" w:rsidDel="0067553B">
          <w:rPr>
            <w:sz w:val="24"/>
          </w:rPr>
          <w:delText>_,</w:delText>
        </w:r>
        <w:r w:rsidRPr="0037561A" w:rsidDel="0067553B">
          <w:rPr>
            <w:sz w:val="24"/>
          </w:rPr>
          <w:delText xml:space="preserve"> </w:delText>
        </w:r>
      </w:del>
      <w:ins w:id="31" w:author="Oscar" w:date="2019-10-22T12:51:00Z">
        <w:r w:rsidR="0067553B">
          <w:rPr>
            <w:sz w:val="24"/>
          </w:rPr>
          <w:t xml:space="preserve"> treinta</w:t>
        </w:r>
        <w:r w:rsidR="0067553B" w:rsidRPr="0037561A">
          <w:rPr>
            <w:sz w:val="24"/>
          </w:rPr>
          <w:t xml:space="preserve">, </w:t>
        </w:r>
      </w:ins>
      <w:r w:rsidRPr="0037561A">
        <w:rPr>
          <w:sz w:val="24"/>
        </w:rPr>
        <w:t>y un mozo de campo y plaza, que así ensillaba</w:t>
      </w:r>
      <w:r>
        <w:rPr>
          <w:sz w:val="24"/>
        </w:rPr>
        <w:t xml:space="preserve"> </w:t>
      </w:r>
      <w:r w:rsidRPr="0037561A">
        <w:rPr>
          <w:sz w:val="24"/>
        </w:rPr>
        <w:t xml:space="preserve">el </w:t>
      </w:r>
      <w:del w:id="32" w:author="Oscar" w:date="2019-10-22T12:51:00Z">
        <w:r w:rsidRPr="0037561A" w:rsidDel="0067553B">
          <w:rPr>
            <w:sz w:val="24"/>
          </w:rPr>
          <w:delText>________</w:delText>
        </w:r>
      </w:del>
      <w:ins w:id="33" w:author="Oscar" w:date="2019-10-22T12:51:00Z">
        <w:r w:rsidR="0067553B">
          <w:rPr>
            <w:sz w:val="24"/>
          </w:rPr>
          <w:t>roc</w:t>
        </w:r>
      </w:ins>
      <w:ins w:id="34" w:author="Oscar" w:date="2019-10-22T12:52:00Z">
        <w:r w:rsidR="0067553B">
          <w:rPr>
            <w:sz w:val="24"/>
          </w:rPr>
          <w:t xml:space="preserve">ín </w:t>
        </w:r>
      </w:ins>
      <w:del w:id="35" w:author="Oscar" w:date="2019-10-22T12:51:00Z">
        <w:r w:rsidRPr="0037561A" w:rsidDel="0067553B">
          <w:rPr>
            <w:sz w:val="24"/>
          </w:rPr>
          <w:delText xml:space="preserve"> </w:delText>
        </w:r>
      </w:del>
      <w:r w:rsidR="00863D60" w:rsidRPr="0037561A">
        <w:rPr>
          <w:sz w:val="24"/>
        </w:rPr>
        <w:t>cómo</w:t>
      </w:r>
      <w:r w:rsidRPr="0037561A">
        <w:rPr>
          <w:sz w:val="24"/>
        </w:rPr>
        <w:t xml:space="preserve"> tomaba la podadera. Frisaba la edad de nuestro hidalgo con los</w:t>
      </w:r>
      <w:r>
        <w:rPr>
          <w:sz w:val="24"/>
        </w:rPr>
        <w:t xml:space="preserve"> </w:t>
      </w:r>
      <w:r w:rsidRPr="0037561A">
        <w:rPr>
          <w:sz w:val="24"/>
        </w:rPr>
        <w:t xml:space="preserve">cincuenta años; era de complexión </w:t>
      </w:r>
      <w:del w:id="36" w:author="Oscar" w:date="2019-10-22T12:52:00Z">
        <w:r w:rsidRPr="0037561A" w:rsidDel="0067553B">
          <w:rPr>
            <w:sz w:val="24"/>
          </w:rPr>
          <w:delText xml:space="preserve">__________ </w:delText>
        </w:r>
      </w:del>
      <w:ins w:id="37" w:author="Oscar" w:date="2019-10-22T12:52:00Z">
        <w:r w:rsidR="0067553B">
          <w:rPr>
            <w:sz w:val="24"/>
          </w:rPr>
          <w:t>delgada</w:t>
        </w:r>
        <w:r w:rsidR="0067553B" w:rsidRPr="0037561A">
          <w:rPr>
            <w:sz w:val="24"/>
          </w:rPr>
          <w:t xml:space="preserve"> </w:t>
        </w:r>
      </w:ins>
      <w:r w:rsidRPr="0037561A">
        <w:rPr>
          <w:sz w:val="24"/>
        </w:rPr>
        <w:t xml:space="preserve">seco de carnes, </w:t>
      </w:r>
      <w:del w:id="38" w:author="Oscar" w:date="2019-10-22T12:52:00Z">
        <w:r w:rsidRPr="0037561A" w:rsidDel="0067553B">
          <w:rPr>
            <w:sz w:val="24"/>
          </w:rPr>
          <w:delText xml:space="preserve">_______ </w:delText>
        </w:r>
      </w:del>
      <w:ins w:id="39" w:author="Oscar" w:date="2019-10-22T12:52:00Z">
        <w:r w:rsidR="0067553B">
          <w:rPr>
            <w:sz w:val="24"/>
          </w:rPr>
          <w:t>huesudo</w:t>
        </w:r>
        <w:r w:rsidR="0067553B" w:rsidRPr="0037561A">
          <w:rPr>
            <w:sz w:val="24"/>
          </w:rPr>
          <w:t xml:space="preserve"> </w:t>
        </w:r>
      </w:ins>
      <w:r w:rsidRPr="0037561A">
        <w:rPr>
          <w:sz w:val="24"/>
        </w:rPr>
        <w:t>de rostro, gran</w:t>
      </w:r>
      <w:r>
        <w:rPr>
          <w:sz w:val="24"/>
        </w:rPr>
        <w:t xml:space="preserve"> </w:t>
      </w:r>
      <w:r w:rsidRPr="0037561A">
        <w:rPr>
          <w:sz w:val="24"/>
        </w:rPr>
        <w:t xml:space="preserve">madrugador y amigo de </w:t>
      </w:r>
      <w:proofErr w:type="spellStart"/>
      <w:r w:rsidRPr="0037561A">
        <w:rPr>
          <w:sz w:val="24"/>
        </w:rPr>
        <w:t>la</w:t>
      </w:r>
      <w:del w:id="40" w:author="Oscar" w:date="2019-10-22T12:52:00Z">
        <w:r w:rsidRPr="0037561A" w:rsidDel="0067553B">
          <w:rPr>
            <w:sz w:val="24"/>
          </w:rPr>
          <w:delText xml:space="preserve"> _________</w:delText>
        </w:r>
      </w:del>
      <w:ins w:id="41" w:author="Oscar" w:date="2019-10-22T12:52:00Z">
        <w:r w:rsidR="0067553B">
          <w:rPr>
            <w:sz w:val="24"/>
          </w:rPr>
          <w:t>cama</w:t>
        </w:r>
      </w:ins>
      <w:proofErr w:type="spellEnd"/>
      <w:r w:rsidRPr="0037561A">
        <w:rPr>
          <w:sz w:val="24"/>
        </w:rPr>
        <w:t>. Quieren decir que tenía el sobrenombre de</w:t>
      </w:r>
      <w:r>
        <w:rPr>
          <w:sz w:val="24"/>
        </w:rPr>
        <w:t xml:space="preserve"> </w:t>
      </w:r>
      <w:del w:id="42" w:author="Oscar" w:date="2019-10-22T12:53:00Z">
        <w:r w:rsidRPr="0037561A" w:rsidDel="0067553B">
          <w:rPr>
            <w:sz w:val="24"/>
          </w:rPr>
          <w:delText xml:space="preserve">________, </w:delText>
        </w:r>
      </w:del>
      <w:ins w:id="43" w:author="Oscar" w:date="2019-10-22T12:53:00Z">
        <w:r w:rsidR="0067553B">
          <w:rPr>
            <w:sz w:val="24"/>
          </w:rPr>
          <w:t>Quijote</w:t>
        </w:r>
        <w:r w:rsidR="0067553B" w:rsidRPr="0037561A">
          <w:rPr>
            <w:sz w:val="24"/>
          </w:rPr>
          <w:t xml:space="preserve">, </w:t>
        </w:r>
      </w:ins>
      <w:r w:rsidRPr="0037561A">
        <w:rPr>
          <w:sz w:val="24"/>
        </w:rPr>
        <w:t xml:space="preserve">o Quesada, que en esto hay alguna diferencia en los autores que </w:t>
      </w:r>
      <w:del w:id="44" w:author="Oscar" w:date="2019-10-22T12:53:00Z">
        <w:r w:rsidRPr="0037561A" w:rsidDel="0067553B">
          <w:rPr>
            <w:sz w:val="24"/>
          </w:rPr>
          <w:delText xml:space="preserve">deste </w:delText>
        </w:r>
      </w:del>
      <w:proofErr w:type="spellStart"/>
      <w:ins w:id="45" w:author="Oscar" w:date="2019-10-22T12:53:00Z">
        <w:r w:rsidR="0067553B">
          <w:rPr>
            <w:sz w:val="24"/>
          </w:rPr>
          <w:t>de</w:t>
        </w:r>
        <w:proofErr w:type="spellEnd"/>
        <w:r w:rsidR="0067553B">
          <w:rPr>
            <w:sz w:val="24"/>
          </w:rPr>
          <w:t xml:space="preserve"> este</w:t>
        </w:r>
        <w:r w:rsidR="0067553B" w:rsidRPr="0037561A">
          <w:rPr>
            <w:sz w:val="24"/>
          </w:rPr>
          <w:t xml:space="preserve"> </w:t>
        </w:r>
      </w:ins>
      <w:r w:rsidRPr="0037561A">
        <w:rPr>
          <w:sz w:val="24"/>
        </w:rPr>
        <w:t>caso</w:t>
      </w:r>
      <w:r>
        <w:rPr>
          <w:sz w:val="24"/>
        </w:rPr>
        <w:t xml:space="preserve"> </w:t>
      </w:r>
      <w:r w:rsidRPr="0037561A">
        <w:rPr>
          <w:sz w:val="24"/>
        </w:rPr>
        <w:t xml:space="preserve">escriben; aunque, por conjeturas verosímiles, se deja entender que se llamaba </w:t>
      </w:r>
      <w:proofErr w:type="spellStart"/>
      <w:r w:rsidRPr="0037561A">
        <w:rPr>
          <w:sz w:val="24"/>
        </w:rPr>
        <w:t>Quejana</w:t>
      </w:r>
      <w:proofErr w:type="spellEnd"/>
      <w:r w:rsidRPr="0037561A">
        <w:rPr>
          <w:sz w:val="24"/>
        </w:rPr>
        <w:t>.</w:t>
      </w:r>
    </w:p>
    <w:p w:rsidR="00EC3BC5" w:rsidRPr="0037561A" w:rsidRDefault="0037561A" w:rsidP="0037561A">
      <w:pPr>
        <w:rPr>
          <w:sz w:val="24"/>
        </w:rPr>
      </w:pPr>
      <w:r w:rsidRPr="0037561A">
        <w:rPr>
          <w:sz w:val="24"/>
        </w:rPr>
        <w:t xml:space="preserve">Pero esto importa poco a nuestro cuento; basta que en la narración </w:t>
      </w:r>
      <w:del w:id="46" w:author="Oscar" w:date="2019-10-22T12:53:00Z">
        <w:r w:rsidRPr="0037561A" w:rsidDel="0067553B">
          <w:rPr>
            <w:sz w:val="24"/>
          </w:rPr>
          <w:delText xml:space="preserve">dél </w:delText>
        </w:r>
      </w:del>
      <w:ins w:id="47" w:author="Oscar" w:date="2019-10-22T12:53:00Z">
        <w:r w:rsidR="0067553B">
          <w:rPr>
            <w:sz w:val="24"/>
          </w:rPr>
          <w:t>de él</w:t>
        </w:r>
        <w:bookmarkStart w:id="48" w:name="_GoBack"/>
        <w:bookmarkEnd w:id="48"/>
        <w:r w:rsidR="0067553B" w:rsidRPr="0037561A">
          <w:rPr>
            <w:sz w:val="24"/>
          </w:rPr>
          <w:t xml:space="preserve"> </w:t>
        </w:r>
      </w:ins>
      <w:r w:rsidRPr="0037561A">
        <w:rPr>
          <w:sz w:val="24"/>
        </w:rPr>
        <w:t>no se salga un punto</w:t>
      </w:r>
      <w:r>
        <w:rPr>
          <w:sz w:val="24"/>
        </w:rPr>
        <w:t xml:space="preserve"> </w:t>
      </w:r>
      <w:r w:rsidRPr="0037561A">
        <w:rPr>
          <w:sz w:val="24"/>
        </w:rPr>
        <w:t>de la verdad.</w:t>
      </w:r>
    </w:p>
    <w:sectPr w:rsidR="00EC3BC5" w:rsidRPr="00375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scar">
    <w15:presenceInfo w15:providerId="None" w15:userId="Osc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61A"/>
    <w:rsid w:val="0037561A"/>
    <w:rsid w:val="0067553B"/>
    <w:rsid w:val="00863D60"/>
    <w:rsid w:val="00EC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C1E3"/>
  <w15:chartTrackingRefBased/>
  <w15:docId w15:val="{9ADA2E0C-D2B5-459A-9A33-10D304A8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214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Oscar</cp:lastModifiedBy>
  <cp:revision>3</cp:revision>
  <dcterms:created xsi:type="dcterms:W3CDTF">2018-10-16T09:43:00Z</dcterms:created>
  <dcterms:modified xsi:type="dcterms:W3CDTF">2019-10-22T10:53:00Z</dcterms:modified>
</cp:coreProperties>
</file>